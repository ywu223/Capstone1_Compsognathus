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9BC6" w14:textId="2162F0B9" w:rsidR="007D15E6" w:rsidRDefault="005777C3">
      <w:r w:rsidRPr="00E03497">
        <w:rPr>
          <w:u w:val="single"/>
          <w:rPrChange w:id="0" w:author="John Clos" w:date="2021-07-22T21:08:00Z">
            <w:rPr/>
          </w:rPrChange>
        </w:rPr>
        <w:t>Project title</w:t>
      </w:r>
      <w:r>
        <w:t>:</w:t>
      </w:r>
    </w:p>
    <w:p w14:paraId="6BB9A200" w14:textId="04375CBD" w:rsidR="005777C3" w:rsidRDefault="005777C3"/>
    <w:p w14:paraId="5AED73EF" w14:textId="77777777" w:rsidR="005777C3" w:rsidRDefault="005777C3"/>
    <w:p w14:paraId="5A562396" w14:textId="3B7F04B3" w:rsidR="005777C3" w:rsidRDefault="005777C3">
      <w:r w:rsidRPr="00E03497">
        <w:rPr>
          <w:u w:val="single"/>
          <w:rPrChange w:id="1" w:author="John Clos" w:date="2021-07-22T21:08:00Z">
            <w:rPr/>
          </w:rPrChange>
        </w:rPr>
        <w:t>Team members (Team Compsognathus)</w:t>
      </w:r>
      <w:r>
        <w:t>:</w:t>
      </w:r>
    </w:p>
    <w:p w14:paraId="1DA74201" w14:textId="2BD9171D" w:rsidR="005777C3" w:rsidRDefault="005777C3">
      <w:pPr>
        <w:rPr>
          <w:ins w:id="2" w:author="John Clos" w:date="2021-07-22T21:09:00Z"/>
        </w:rPr>
      </w:pPr>
      <w:r>
        <w:t xml:space="preserve">Ling </w:t>
      </w:r>
      <w:proofErr w:type="spellStart"/>
      <w:r>
        <w:t>Lv</w:t>
      </w:r>
      <w:proofErr w:type="spellEnd"/>
      <w:r>
        <w:t xml:space="preserve">, Kavita Patel, John Clos, </w:t>
      </w:r>
      <w:proofErr w:type="spellStart"/>
      <w:r>
        <w:t>Yuman</w:t>
      </w:r>
      <w:proofErr w:type="spellEnd"/>
      <w:r>
        <w:t xml:space="preserve"> Wu</w:t>
      </w:r>
    </w:p>
    <w:p w14:paraId="4258911F" w14:textId="29FB23B1" w:rsidR="00E03497" w:rsidDel="00E03497" w:rsidRDefault="00E03497">
      <w:pPr>
        <w:rPr>
          <w:del w:id="3" w:author="John Clos" w:date="2021-07-22T21:09:00Z"/>
        </w:rPr>
      </w:pPr>
      <w:ins w:id="4" w:author="John Clos" w:date="2021-07-22T21:09:00Z">
        <w:r>
          <w:t xml:space="preserve">John: </w:t>
        </w:r>
      </w:ins>
    </w:p>
    <w:p w14:paraId="298D9F96" w14:textId="6C31644E" w:rsidR="005777C3" w:rsidRDefault="005777C3">
      <w:hyperlink r:id="rId4" w:history="1">
        <w:r w:rsidRPr="006D4DF3">
          <w:rPr>
            <w:rStyle w:val="Hyperlink"/>
          </w:rPr>
          <w:t>jjel21059@gmail.com</w:t>
        </w:r>
      </w:hyperlink>
    </w:p>
    <w:p w14:paraId="602869BF" w14:textId="547FDA83" w:rsidR="005777C3" w:rsidRDefault="005777C3">
      <w:proofErr w:type="spellStart"/>
      <w:r>
        <w:t>Yuman</w:t>
      </w:r>
      <w:proofErr w:type="spellEnd"/>
      <w:ins w:id="5" w:author="John Clos" w:date="2021-07-22T21:09:00Z">
        <w:r w:rsidR="00E03497">
          <w:t xml:space="preserve">: </w:t>
        </w:r>
      </w:ins>
      <w:r>
        <w:t xml:space="preserve"> </w:t>
      </w:r>
      <w:hyperlink r:id="rId5" w:history="1">
        <w:r w:rsidRPr="006D4DF3">
          <w:rPr>
            <w:rStyle w:val="Hyperlink"/>
          </w:rPr>
          <w:t>cathywuym@gmail.com</w:t>
        </w:r>
      </w:hyperlink>
    </w:p>
    <w:p w14:paraId="169654DB" w14:textId="47EEB66C" w:rsidR="005777C3" w:rsidRDefault="005777C3">
      <w:r>
        <w:t xml:space="preserve">Ling </w:t>
      </w:r>
      <w:proofErr w:type="spellStart"/>
      <w:r>
        <w:t>Lv</w:t>
      </w:r>
      <w:proofErr w:type="spellEnd"/>
      <w:r>
        <w:t>:</w:t>
      </w:r>
      <w:ins w:id="6" w:author="John Clos" w:date="2021-07-22T21:09:00Z">
        <w:r w:rsidR="00E03497">
          <w:t xml:space="preserve"> </w:t>
        </w:r>
      </w:ins>
      <w:r>
        <w:t xml:space="preserve"> </w:t>
      </w:r>
      <w:hyperlink r:id="rId6" w:history="1">
        <w:r w:rsidRPr="006D4DF3">
          <w:rPr>
            <w:rStyle w:val="Hyperlink"/>
          </w:rPr>
          <w:t>linglv09@gmail.com</w:t>
        </w:r>
      </w:hyperlink>
      <w:r>
        <w:t xml:space="preserve"> </w:t>
      </w:r>
    </w:p>
    <w:p w14:paraId="23B72837" w14:textId="7CA55E97" w:rsidR="00E03497" w:rsidRDefault="00E03497">
      <w:pPr>
        <w:rPr>
          <w:ins w:id="7" w:author="John Clos" w:date="2021-07-22T21:08:00Z"/>
        </w:rPr>
      </w:pPr>
      <w:ins w:id="8" w:author="John Clos" w:date="2021-07-22T21:09:00Z">
        <w:r>
          <w:t xml:space="preserve">Kavita:  </w:t>
        </w:r>
      </w:ins>
    </w:p>
    <w:p w14:paraId="4B0D641D" w14:textId="77777777" w:rsidR="00E03497" w:rsidRDefault="00E03497">
      <w:pPr>
        <w:rPr>
          <w:ins w:id="9" w:author="John Clos" w:date="2021-07-22T21:09:00Z"/>
        </w:rPr>
      </w:pPr>
    </w:p>
    <w:p w14:paraId="5C36ECF4" w14:textId="22950C81" w:rsidR="005777C3" w:rsidRDefault="005777C3">
      <w:r w:rsidRPr="00E03497">
        <w:rPr>
          <w:u w:val="single"/>
          <w:rPrChange w:id="10" w:author="John Clos" w:date="2021-07-22T21:09:00Z">
            <w:rPr/>
          </w:rPrChange>
        </w:rPr>
        <w:t>Project description/outline</w:t>
      </w:r>
      <w:r>
        <w:t>:</w:t>
      </w:r>
    </w:p>
    <w:p w14:paraId="2535A01E" w14:textId="2B60992A" w:rsidR="005777C3" w:rsidRDefault="005777C3"/>
    <w:p w14:paraId="33E0A15F" w14:textId="77777777" w:rsidR="005777C3" w:rsidRDefault="005777C3"/>
    <w:p w14:paraId="315C20DC" w14:textId="45DC8FBE" w:rsidR="005777C3" w:rsidRDefault="005777C3">
      <w:r w:rsidRPr="00E03497">
        <w:rPr>
          <w:u w:val="single"/>
          <w:rPrChange w:id="11" w:author="John Clos" w:date="2021-07-22T21:09:00Z">
            <w:rPr/>
          </w:rPrChange>
        </w:rPr>
        <w:t>Research questions to answer</w:t>
      </w:r>
      <w:r>
        <w:t>:</w:t>
      </w:r>
    </w:p>
    <w:p w14:paraId="39835779" w14:textId="01A438B2" w:rsidR="005777C3" w:rsidRDefault="005777C3"/>
    <w:p w14:paraId="220EC321" w14:textId="77777777" w:rsidR="005777C3" w:rsidRDefault="005777C3"/>
    <w:p w14:paraId="1400C4B4" w14:textId="0C38B3E5" w:rsidR="005777C3" w:rsidRDefault="005777C3">
      <w:r w:rsidRPr="00E03497">
        <w:rPr>
          <w:u w:val="single"/>
          <w:rPrChange w:id="12" w:author="John Clos" w:date="2021-07-22T21:10:00Z">
            <w:rPr/>
          </w:rPrChange>
        </w:rPr>
        <w:t>Datasets to be used</w:t>
      </w:r>
      <w:r>
        <w:t>:</w:t>
      </w:r>
    </w:p>
    <w:p w14:paraId="765A10FC" w14:textId="62857748" w:rsidR="005777C3" w:rsidRDefault="005777C3"/>
    <w:p w14:paraId="353DEEBB" w14:textId="77777777" w:rsidR="005777C3" w:rsidRDefault="005777C3"/>
    <w:p w14:paraId="5E415372" w14:textId="3246F8A8" w:rsidR="005777C3" w:rsidRDefault="005777C3">
      <w:r w:rsidRPr="00E03497">
        <w:rPr>
          <w:u w:val="single"/>
          <w:rPrChange w:id="13" w:author="John Clos" w:date="2021-07-22T21:10:00Z">
            <w:rPr/>
          </w:rPrChange>
        </w:rPr>
        <w:t>Rough breakdown of tasks</w:t>
      </w:r>
      <w:r>
        <w:t>:</w:t>
      </w:r>
    </w:p>
    <w:p w14:paraId="67BE2251" w14:textId="3930032D" w:rsidR="005777C3" w:rsidRDefault="005777C3"/>
    <w:p w14:paraId="01F6AC58" w14:textId="77777777" w:rsidR="005777C3" w:rsidRDefault="005777C3"/>
    <w:sectPr w:rsidR="0057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n Clos">
    <w15:presenceInfo w15:providerId="Windows Live" w15:userId="35f71590851144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C3"/>
    <w:rsid w:val="005777C3"/>
    <w:rsid w:val="00596A8A"/>
    <w:rsid w:val="007D15E6"/>
    <w:rsid w:val="00E0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EE43E"/>
  <w15:chartTrackingRefBased/>
  <w15:docId w15:val="{75E9FE9F-73B2-4632-BFA5-33234345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7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nglv09@gmail.com" TargetMode="External"/><Relationship Id="rId5" Type="http://schemas.openxmlformats.org/officeDocument/2006/relationships/hyperlink" Target="mailto:cathywuym@gmail.com" TargetMode="External"/><Relationship Id="rId4" Type="http://schemas.openxmlformats.org/officeDocument/2006/relationships/hyperlink" Target="mailto:jjel21059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Clos</dc:creator>
  <cp:keywords/>
  <dc:description/>
  <cp:lastModifiedBy>John Clos</cp:lastModifiedBy>
  <cp:revision>3</cp:revision>
  <dcterms:created xsi:type="dcterms:W3CDTF">2021-07-23T00:51:00Z</dcterms:created>
  <dcterms:modified xsi:type="dcterms:W3CDTF">2021-07-23T01:10:00Z</dcterms:modified>
</cp:coreProperties>
</file>